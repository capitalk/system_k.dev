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C1C" w:rsidRDefault="000C5F40" w:rsidP="00160D54">
      <w:pPr>
        <w:pStyle w:val="Title"/>
        <w:jc w:val="center"/>
      </w:pPr>
      <w:r>
        <w:t xml:space="preserve">About </w:t>
      </w:r>
      <w:r w:rsidR="00166C1C">
        <w:t>System K</w:t>
      </w:r>
    </w:p>
    <w:p w:rsidR="00166C1C" w:rsidRDefault="00166C1C" w:rsidP="00166C1C">
      <w:pPr>
        <w:pStyle w:val="Heading2"/>
      </w:pPr>
      <w:bookmarkStart w:id="0" w:name="_Toc357088564"/>
      <w:r>
        <w:t>What is System K</w:t>
      </w:r>
    </w:p>
    <w:p w:rsidR="00C431BB" w:rsidRPr="00C431BB" w:rsidRDefault="00C431BB" w:rsidP="00C431BB"/>
    <w:bookmarkEnd w:id="0"/>
    <w:p w:rsidR="006E5A1C" w:rsidRDefault="006E5A1C" w:rsidP="00166C1C">
      <w:pPr>
        <w:rPr>
          <w:ins w:id="1" w:author="Home PC" w:date="2013-06-22T13:32:00Z"/>
        </w:rPr>
      </w:pPr>
      <w:moveToRangeStart w:id="2" w:author="Home PC" w:date="2013-06-22T13:32:00Z" w:name="move359671275"/>
      <w:moveTo w:id="3" w:author="Home PC" w:date="2013-06-22T13:32:00Z">
        <w:r>
          <w:t xml:space="preserve">System K was designed and built to trade and manage spot FX trading across multiple exchanges with extremely low touch execution. </w:t>
        </w:r>
      </w:moveTo>
      <w:moveToRangeEnd w:id="2"/>
    </w:p>
    <w:p w:rsidR="006E5A1C" w:rsidRDefault="006E5A1C" w:rsidP="00166C1C">
      <w:pPr>
        <w:rPr>
          <w:ins w:id="4" w:author="Home PC" w:date="2013-06-22T13:32:00Z"/>
        </w:rPr>
      </w:pPr>
    </w:p>
    <w:p w:rsidR="00A9096F" w:rsidRDefault="00A9096F" w:rsidP="00166C1C">
      <w:r>
        <w:t xml:space="preserve">System K is a </w:t>
      </w:r>
      <w:r w:rsidR="00C26512">
        <w:t xml:space="preserve">high performance </w:t>
      </w:r>
      <w:r w:rsidR="005D2E65">
        <w:t>framework for building trading strategies or trading systems</w:t>
      </w:r>
      <w:ins w:id="5" w:author="Home PC" w:date="2013-06-22T13:19:00Z">
        <w:r w:rsidR="00594A22">
          <w:t xml:space="preserve"> (does one build a trading strategy? Is this the correct verb?)</w:t>
        </w:r>
      </w:ins>
      <w:r w:rsidR="005D2E65">
        <w:t>.</w:t>
      </w:r>
      <w:r w:rsidR="00C26512">
        <w:t xml:space="preserve"> </w:t>
      </w:r>
      <w:ins w:id="6" w:author="Home PC" w:date="2013-06-22T13:19:00Z">
        <w:r w:rsidR="00594A22">
          <w:t xml:space="preserve">The system </w:t>
        </w:r>
      </w:ins>
      <w:del w:id="7" w:author="Home PC" w:date="2013-06-22T13:19:00Z">
        <w:r w:rsidR="005D2E65" w:rsidDel="00594A22">
          <w:delText xml:space="preserve">It </w:delText>
        </w:r>
      </w:del>
      <w:r w:rsidR="005D2E65">
        <w:t xml:space="preserve">allows </w:t>
      </w:r>
      <w:ins w:id="8" w:author="Home PC" w:date="2013-06-22T13:19:00Z">
        <w:r w:rsidR="00594A22">
          <w:t xml:space="preserve">one </w:t>
        </w:r>
      </w:ins>
      <w:del w:id="9" w:author="Home PC" w:date="2013-06-22T13:19:00Z">
        <w:r w:rsidR="005D2E65" w:rsidDel="00594A22">
          <w:delText>you</w:delText>
        </w:r>
      </w:del>
      <w:r w:rsidR="005D2E65">
        <w:t xml:space="preserve"> to perform the basic </w:t>
      </w:r>
      <w:proofErr w:type="spellStart"/>
      <w:r w:rsidR="005D2E65">
        <w:t>functional</w:t>
      </w:r>
      <w:ins w:id="10" w:author="Home PC" w:date="2013-06-22T13:20:00Z">
        <w:r w:rsidR="00594A22">
          <w:t>s</w:t>
        </w:r>
      </w:ins>
      <w:proofErr w:type="spellEnd"/>
      <w:del w:id="11" w:author="Home PC" w:date="2013-06-22T13:20:00Z">
        <w:r w:rsidR="005D2E65" w:rsidDel="00594A22">
          <w:delText>ity</w:delText>
        </w:r>
      </w:del>
      <w:r w:rsidR="005D2E65">
        <w:t xml:space="preserve"> </w:t>
      </w:r>
      <w:r w:rsidR="000C5F40">
        <w:t>required</w:t>
      </w:r>
      <w:r w:rsidR="005D2E65">
        <w:t xml:space="preserve"> to get a trading system </w:t>
      </w:r>
      <w:ins w:id="12" w:author="Home PC" w:date="2013-06-22T13:20:00Z">
        <w:r w:rsidR="00594A22">
          <w:t xml:space="preserve">up and </w:t>
        </w:r>
      </w:ins>
      <w:r w:rsidR="005D2E65">
        <w:t>running</w:t>
      </w:r>
      <w:ins w:id="13" w:author="Home PC" w:date="2013-06-22T13:20:00Z">
        <w:r w:rsidR="00594A22">
          <w:t>,</w:t>
        </w:r>
      </w:ins>
      <w:r w:rsidR="005D2E65">
        <w:t xml:space="preserve"> or build a fully automated </w:t>
      </w:r>
      <w:ins w:id="14" w:author="Home PC" w:date="2013-06-22T13:20:00Z">
        <w:r w:rsidR="00594A22">
          <w:t xml:space="preserve">trading </w:t>
        </w:r>
      </w:ins>
      <w:r w:rsidR="005D2E65">
        <w:t xml:space="preserve">strategy. </w:t>
      </w:r>
      <w:r w:rsidR="00C26512">
        <w:t xml:space="preserve">Users can easily add GUIs, analysis tools, charts and graphs, </w:t>
      </w:r>
      <w:ins w:id="15" w:author="Home PC" w:date="2013-06-22T13:20:00Z">
        <w:r w:rsidR="00594A22">
          <w:t xml:space="preserve">and </w:t>
        </w:r>
      </w:ins>
      <w:r w:rsidR="00C26512">
        <w:t>monitoring tools</w:t>
      </w:r>
      <w:ins w:id="16" w:author="Home PC" w:date="2013-06-22T13:20:00Z">
        <w:r w:rsidR="00594A22">
          <w:t>,</w:t>
        </w:r>
      </w:ins>
      <w:r w:rsidR="00C26512">
        <w:t xml:space="preserve"> as needed, in any language on any system</w:t>
      </w:r>
      <w:ins w:id="17" w:author="Home PC" w:date="2013-06-22T13:20:00Z">
        <w:r w:rsidR="00594A22">
          <w:t xml:space="preserve"> (you use this word in two different context in the same paragraph. You might be more specific as to what you mean when you use it this time)</w:t>
        </w:r>
      </w:ins>
      <w:r w:rsidR="00C26512">
        <w:t>.</w:t>
      </w:r>
    </w:p>
    <w:p w:rsidR="005D2E65" w:rsidRDefault="005D2E65" w:rsidP="00166C1C"/>
    <w:p w:rsidR="005D2E65" w:rsidRDefault="005D2E65" w:rsidP="00166C1C">
      <w:del w:id="18" w:author="Home PC" w:date="2013-06-22T13:21:00Z">
        <w:r w:rsidDel="00594A22">
          <w:delText xml:space="preserve">Out of the box </w:delText>
        </w:r>
      </w:del>
      <w:ins w:id="19" w:author="Home PC" w:date="2013-06-22T13:21:00Z">
        <w:r w:rsidR="00594A22">
          <w:t xml:space="preserve">(I think unnecessary) The </w:t>
        </w:r>
      </w:ins>
      <w:r>
        <w:t xml:space="preserve">System K </w:t>
      </w:r>
      <w:ins w:id="20" w:author="Home PC" w:date="2013-06-22T13:22:00Z">
        <w:r w:rsidR="00594A22">
          <w:t xml:space="preserve">platform </w:t>
        </w:r>
      </w:ins>
      <w:r>
        <w:t>can: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>Connect to a FIX or ITCH market and receive market data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 xml:space="preserve">Collect market data into </w:t>
      </w:r>
      <w:del w:id="21" w:author="Home PC" w:date="2013-06-22T13:22:00Z">
        <w:r w:rsidDel="00594A22">
          <w:delText xml:space="preserve">a </w:delText>
        </w:r>
      </w:del>
      <w:r>
        <w:t>an order book (either our implementation or yours)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>Aggregate multiple market BBO data into a single</w:t>
      </w:r>
      <w:ins w:id="22" w:author="Home PC" w:date="2013-06-22T13:23:00Z">
        <w:r w:rsidR="00594A22">
          <w:t xml:space="preserve"> order?</w:t>
        </w:r>
      </w:ins>
      <w:r>
        <w:t xml:space="preserve"> book 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>Distribute market data from any single market or from the aggregated book over a local network using TCP/UDP or PGM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 xml:space="preserve">Add, modify, </w:t>
      </w:r>
      <w:ins w:id="23" w:author="Home PC" w:date="2013-06-22T13:23:00Z">
        <w:r w:rsidR="00594A22">
          <w:t xml:space="preserve">or </w:t>
        </w:r>
      </w:ins>
      <w:r>
        <w:t>cancel orders on FIX markets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 xml:space="preserve">Serialize orders to </w:t>
      </w:r>
      <w:ins w:id="24" w:author="Home PC" w:date="2013-06-22T13:23:00Z">
        <w:r w:rsidR="00594A22">
          <w:t xml:space="preserve">a/the </w:t>
        </w:r>
      </w:ins>
      <w:r>
        <w:t xml:space="preserve">database </w:t>
      </w:r>
    </w:p>
    <w:p w:rsidR="005D2E65" w:rsidRDefault="005D2E65" w:rsidP="005D2E65">
      <w:pPr>
        <w:pStyle w:val="ListParagraph"/>
        <w:numPr>
          <w:ilvl w:val="0"/>
          <w:numId w:val="12"/>
        </w:numPr>
      </w:pPr>
      <w:r>
        <w:t xml:space="preserve">Use multiple languages to develop strategies, data analysis tools, store tick data, or </w:t>
      </w:r>
      <w:del w:id="25" w:author="Home PC" w:date="2013-06-22T13:23:00Z">
        <w:r w:rsidDel="00594A22">
          <w:delText xml:space="preserve">smart </w:delText>
        </w:r>
      </w:del>
      <w:ins w:id="26" w:author="Home PC" w:date="2013-06-22T13:23:00Z">
        <w:r w:rsidR="00594A22">
          <w:t>smart</w:t>
        </w:r>
        <w:r w:rsidR="00594A22">
          <w:t>-</w:t>
        </w:r>
      </w:ins>
      <w:r>
        <w:t xml:space="preserve">route orders. </w:t>
      </w:r>
    </w:p>
    <w:p w:rsidR="004E1487" w:rsidRDefault="004E1487" w:rsidP="00C26512"/>
    <w:p w:rsidR="004E1487" w:rsidRDefault="00303BE2" w:rsidP="00C26512">
      <w:del w:id="27" w:author="Home PC" w:date="2013-06-22T13:23:00Z">
        <w:r w:rsidDel="00594A22">
          <w:delText xml:space="preserve">We </w:delText>
        </w:r>
      </w:del>
      <w:ins w:id="28" w:author="Home PC" w:date="2013-06-22T13:23:00Z">
        <w:r w:rsidR="00594A22">
          <w:t xml:space="preserve">System K </w:t>
        </w:r>
      </w:ins>
      <w:r>
        <w:t>deliver</w:t>
      </w:r>
      <w:ins w:id="29" w:author="Home PC" w:date="2013-06-22T13:24:00Z">
        <w:r w:rsidR="00594A22">
          <w:t>s</w:t>
        </w:r>
      </w:ins>
      <w:r>
        <w:t xml:space="preserve"> the core </w:t>
      </w:r>
      <w:ins w:id="30" w:author="Home PC" w:date="2013-06-22T13:24:00Z">
        <w:r w:rsidR="00594A22">
          <w:t xml:space="preserve">functionality </w:t>
        </w:r>
      </w:ins>
      <w:del w:id="31" w:author="Home PC" w:date="2013-06-22T13:24:00Z">
        <w:r w:rsidDel="00594A22">
          <w:delText xml:space="preserve">of the system </w:delText>
        </w:r>
      </w:del>
      <w:r>
        <w:t xml:space="preserve">and </w:t>
      </w:r>
      <w:ins w:id="32" w:author="Home PC" w:date="2013-06-22T13:24:00Z">
        <w:r w:rsidR="00594A22">
          <w:t xml:space="preserve">the user </w:t>
        </w:r>
      </w:ins>
      <w:del w:id="33" w:author="Home PC" w:date="2013-06-22T13:24:00Z">
        <w:r w:rsidDel="00594A22">
          <w:delText xml:space="preserve">you </w:delText>
        </w:r>
      </w:del>
      <w:r>
        <w:t>can extend it in any language</w:t>
      </w:r>
      <w:del w:id="34" w:author="Home PC" w:date="2013-06-22T13:24:00Z">
        <w:r w:rsidDel="00594A22">
          <w:delText xml:space="preserve"> you like</w:delText>
        </w:r>
      </w:del>
      <w:r>
        <w:t xml:space="preserve">. </w:t>
      </w:r>
      <w:r w:rsidR="000C5F40">
        <w:t xml:space="preserve">System K provides the plumbing infrastructure so </w:t>
      </w:r>
      <w:ins w:id="35" w:author="Home PC" w:date="2013-06-22T13:24:00Z">
        <w:r w:rsidR="00594A22">
          <w:t xml:space="preserve">the user </w:t>
        </w:r>
      </w:ins>
      <w:del w:id="36" w:author="Home PC" w:date="2013-06-22T13:24:00Z">
        <w:r w:rsidR="000C5F40" w:rsidDel="00594A22">
          <w:delText xml:space="preserve">you </w:delText>
        </w:r>
      </w:del>
      <w:r w:rsidR="000C5F40">
        <w:t xml:space="preserve">can focus on </w:t>
      </w:r>
      <w:ins w:id="37" w:author="Home PC" w:date="2013-06-22T13:25:00Z">
        <w:r w:rsidR="00594A22">
          <w:t xml:space="preserve">their trading </w:t>
        </w:r>
      </w:ins>
      <w:del w:id="38" w:author="Home PC" w:date="2013-06-22T13:25:00Z">
        <w:r w:rsidR="000C5F40" w:rsidDel="00594A22">
          <w:delText xml:space="preserve">your </w:delText>
        </w:r>
      </w:del>
      <w:r w:rsidR="000C5F40">
        <w:t xml:space="preserve">strategy. </w:t>
      </w:r>
    </w:p>
    <w:p w:rsidR="00C431BB" w:rsidRDefault="00C431BB" w:rsidP="00C431BB"/>
    <w:p w:rsidR="00C431BB" w:rsidRDefault="00C431BB" w:rsidP="00C431BB">
      <w:r>
        <w:t xml:space="preserve">System K has passed compliance tests for several trading venues including Baxter, FXCM Pro, ADS Securities, and </w:t>
      </w:r>
      <w:proofErr w:type="spellStart"/>
      <w:r>
        <w:t>FastMatch</w:t>
      </w:r>
      <w:proofErr w:type="spellEnd"/>
      <w:r>
        <w:t xml:space="preserve">. Additional venues can be conformance tested as needed.  </w:t>
      </w:r>
    </w:p>
    <w:p w:rsidR="00C431BB" w:rsidRDefault="00C431BB" w:rsidP="00C431BB">
      <w:pPr>
        <w:pStyle w:val="Heading2"/>
      </w:pPr>
      <w:r>
        <w:t>Components</w:t>
      </w:r>
    </w:p>
    <w:p w:rsidR="00C431BB" w:rsidRPr="00C431BB" w:rsidRDefault="00C431BB" w:rsidP="00C431BB"/>
    <w:p w:rsidR="00C431BB" w:rsidRDefault="00C431BB" w:rsidP="00C431BB">
      <w:r>
        <w:t>The system consists of the following components:</w:t>
      </w:r>
    </w:p>
    <w:p w:rsidR="00C431BB" w:rsidRDefault="00C431BB" w:rsidP="00C431BB">
      <w:pPr>
        <w:pStyle w:val="ListParagraph"/>
        <w:numPr>
          <w:ilvl w:val="0"/>
          <w:numId w:val="11"/>
        </w:numPr>
      </w:pPr>
      <w:r>
        <w:t xml:space="preserve">Market data listeners – with implementations for FIX 4.2 – 5.0SP2, ITCH and soon Interactive Brokers. </w:t>
      </w:r>
    </w:p>
    <w:p w:rsidR="00C431BB" w:rsidRDefault="00C431BB" w:rsidP="00C431BB">
      <w:pPr>
        <w:pStyle w:val="ListParagraph"/>
        <w:numPr>
          <w:ilvl w:val="0"/>
          <w:numId w:val="11"/>
        </w:numPr>
      </w:pPr>
      <w:r>
        <w:lastRenderedPageBreak/>
        <w:t xml:space="preserve">A basic </w:t>
      </w:r>
      <w:proofErr w:type="spellStart"/>
      <w:r>
        <w:t>orderbook</w:t>
      </w:r>
      <w:proofErr w:type="spellEnd"/>
      <w:r>
        <w:t xml:space="preserve"> implementation – </w:t>
      </w:r>
      <w:ins w:id="39" w:author="Home PC" w:date="2013-06-22T13:25:00Z">
        <w:r w:rsidR="00594A22">
          <w:t xml:space="preserve">the </w:t>
        </w:r>
      </w:ins>
      <w:del w:id="40" w:author="Home PC" w:date="2013-06-22T13:25:00Z">
        <w:r w:rsidDel="00594A22">
          <w:delText xml:space="preserve">an </w:delText>
        </w:r>
      </w:del>
      <w:proofErr w:type="spellStart"/>
      <w:r>
        <w:t>orderbook</w:t>
      </w:r>
      <w:proofErr w:type="spellEnd"/>
      <w:r>
        <w:t xml:space="preserve"> </w:t>
      </w:r>
      <w:del w:id="41" w:author="Home PC" w:date="2013-06-22T13:26:00Z">
        <w:r w:rsidDel="00594A22">
          <w:delText xml:space="preserve">that can </w:delText>
        </w:r>
      </w:del>
      <w:r>
        <w:t xml:space="preserve">handle input </w:t>
      </w:r>
      <w:ins w:id="42" w:author="Home PC" w:date="2013-06-22T13:26:00Z">
        <w:r w:rsidR="00594A22">
          <w:t xml:space="preserve">and updates </w:t>
        </w:r>
      </w:ins>
      <w:r>
        <w:t>from each exchange</w:t>
      </w:r>
      <w:del w:id="43" w:author="Home PC" w:date="2013-06-22T13:26:00Z">
        <w:r w:rsidDel="00594A22">
          <w:delText xml:space="preserve"> and maintain the orderbook using updates from the exchange</w:delText>
        </w:r>
      </w:del>
      <w:r>
        <w:t xml:space="preserve">. </w:t>
      </w:r>
    </w:p>
    <w:p w:rsidR="00C431BB" w:rsidRDefault="00C431BB" w:rsidP="00C431BB">
      <w:pPr>
        <w:pStyle w:val="ListParagraph"/>
        <w:numPr>
          <w:ilvl w:val="0"/>
          <w:numId w:val="11"/>
        </w:numPr>
      </w:pPr>
      <w:r>
        <w:t xml:space="preserve">Market data broadcast – </w:t>
      </w:r>
      <w:proofErr w:type="spellStart"/>
      <w:r>
        <w:t>ZeroMQ</w:t>
      </w:r>
      <w:proofErr w:type="spellEnd"/>
      <w:r>
        <w:t xml:space="preserve"> is used as the transport layer to broadcast market data messages and synchronize communications. </w:t>
      </w:r>
    </w:p>
    <w:p w:rsidR="00C431BB" w:rsidRDefault="00C431BB" w:rsidP="00C431BB">
      <w:pPr>
        <w:pStyle w:val="ListParagraph"/>
        <w:numPr>
          <w:ilvl w:val="0"/>
          <w:numId w:val="11"/>
        </w:numPr>
      </w:pPr>
      <w:r>
        <w:t xml:space="preserve">Aggregated order book – all market data may be optionally fed into a single </w:t>
      </w:r>
      <w:proofErr w:type="spellStart"/>
      <w:r>
        <w:t>orderbook</w:t>
      </w:r>
      <w:proofErr w:type="spellEnd"/>
      <w:r>
        <w:t xml:space="preserve"> where only the best prices are retained from all exchanges and broadcast as a separate market data message. </w:t>
      </w:r>
    </w:p>
    <w:p w:rsidR="00C431BB" w:rsidRDefault="00C431BB" w:rsidP="004E1487">
      <w:pPr>
        <w:pStyle w:val="ListParagraph"/>
        <w:numPr>
          <w:ilvl w:val="0"/>
          <w:numId w:val="11"/>
        </w:numPr>
      </w:pPr>
      <w:r>
        <w:t>Order entry – including implementations for FIX 4.2 – 5.0SP2</w:t>
      </w:r>
    </w:p>
    <w:p w:rsidR="00C26512" w:rsidRDefault="00C26512" w:rsidP="004E1487">
      <w:pPr>
        <w:pStyle w:val="Heading2"/>
      </w:pPr>
      <w:r>
        <w:t>Technology</w:t>
      </w:r>
    </w:p>
    <w:p w:rsidR="00C431BB" w:rsidRPr="00C431BB" w:rsidRDefault="00C431BB" w:rsidP="00C431BB"/>
    <w:p w:rsidR="00C26512" w:rsidRDefault="00C26512" w:rsidP="00C26512">
      <w:r>
        <w:t>System K is built entirely on open source software</w:t>
      </w:r>
      <w:ins w:id="44" w:author="Home PC" w:date="2013-06-22T13:27:00Z">
        <w:r w:rsidR="00594A22">
          <w:t xml:space="preserve"> allowing the user </w:t>
        </w:r>
      </w:ins>
      <w:del w:id="45" w:author="Home PC" w:date="2013-06-22T13:27:00Z">
        <w:r w:rsidDel="00594A22">
          <w:delText xml:space="preserve"> meaning you</w:delText>
        </w:r>
      </w:del>
      <w:r>
        <w:t xml:space="preserve"> </w:t>
      </w:r>
      <w:ins w:id="46" w:author="Home PC" w:date="2013-06-22T13:27:00Z">
        <w:r w:rsidR="00594A22">
          <w:t xml:space="preserve">to </w:t>
        </w:r>
      </w:ins>
      <w:r>
        <w:t xml:space="preserve">have access to </w:t>
      </w:r>
      <w:ins w:id="47" w:author="Home PC" w:date="2013-06-22T13:28:00Z">
        <w:r w:rsidR="00594A22">
          <w:t xml:space="preserve">each of the system’s components </w:t>
        </w:r>
      </w:ins>
      <w:del w:id="48" w:author="Home PC" w:date="2013-06-22T13:28:00Z">
        <w:r w:rsidDel="00594A22">
          <w:delText xml:space="preserve">every piece of the system </w:delText>
        </w:r>
      </w:del>
      <w:r>
        <w:t xml:space="preserve">and can modify </w:t>
      </w:r>
      <w:ins w:id="49" w:author="Home PC" w:date="2013-06-22T13:28:00Z">
        <w:r w:rsidR="00594A22">
          <w:t>them as necessary</w:t>
        </w:r>
      </w:ins>
      <w:del w:id="50" w:author="Home PC" w:date="2013-06-22T13:28:00Z">
        <w:r w:rsidDel="00594A22">
          <w:delText>it as you like</w:delText>
        </w:r>
      </w:del>
      <w:r>
        <w:t xml:space="preserve">. The system is built on the following </w:t>
      </w:r>
      <w:r w:rsidR="004E1487">
        <w:t xml:space="preserve">trusted and proven high-performance </w:t>
      </w:r>
      <w:proofErr w:type="spellStart"/>
      <w:ins w:id="51" w:author="Home PC" w:date="2013-06-22T13:28:00Z">
        <w:r w:rsidR="006E5A1C">
          <w:t>modules</w:t>
        </w:r>
        <w:proofErr w:type="gramStart"/>
        <w:r w:rsidR="006E5A1C">
          <w:t>?</w:t>
        </w:r>
      </w:ins>
      <w:r>
        <w:t>components</w:t>
      </w:r>
      <w:proofErr w:type="spellEnd"/>
      <w:proofErr w:type="gramEnd"/>
      <w:r>
        <w:t>:</w:t>
      </w:r>
    </w:p>
    <w:p w:rsidR="00C26512" w:rsidRDefault="00C26512" w:rsidP="004E1487">
      <w:pPr>
        <w:pStyle w:val="ListParagraph"/>
        <w:numPr>
          <w:ilvl w:val="0"/>
          <w:numId w:val="13"/>
        </w:numPr>
      </w:pPr>
      <w:r>
        <w:t>Zero MQ messaging</w:t>
      </w:r>
    </w:p>
    <w:p w:rsidR="00C26512" w:rsidRDefault="00C26512" w:rsidP="004E1487">
      <w:pPr>
        <w:pStyle w:val="ListParagraph"/>
        <w:numPr>
          <w:ilvl w:val="0"/>
          <w:numId w:val="13"/>
        </w:numPr>
      </w:pPr>
      <w:proofErr w:type="spellStart"/>
      <w:r>
        <w:t>Quickfix</w:t>
      </w:r>
      <w:proofErr w:type="spellEnd"/>
      <w:r>
        <w:t xml:space="preserve"> FIX Engine</w:t>
      </w:r>
    </w:p>
    <w:p w:rsidR="004E1487" w:rsidRDefault="004E1487" w:rsidP="004E1487">
      <w:pPr>
        <w:pStyle w:val="ListParagraph"/>
        <w:numPr>
          <w:ilvl w:val="0"/>
          <w:numId w:val="13"/>
        </w:numPr>
      </w:pPr>
      <w:r>
        <w:t>Boost C++ libraries</w:t>
      </w:r>
    </w:p>
    <w:p w:rsidR="00963477" w:rsidRDefault="00963477" w:rsidP="00963477">
      <w:pPr>
        <w:pStyle w:val="ListParagraph"/>
        <w:numPr>
          <w:ilvl w:val="0"/>
          <w:numId w:val="13"/>
        </w:numPr>
      </w:pPr>
      <w:r>
        <w:t xml:space="preserve">Google protocol buffers, </w:t>
      </w:r>
      <w:proofErr w:type="spellStart"/>
      <w:r>
        <w:t>perftools</w:t>
      </w:r>
      <w:proofErr w:type="spellEnd"/>
      <w:r>
        <w:t xml:space="preserve">, and </w:t>
      </w:r>
      <w:proofErr w:type="spellStart"/>
      <w:r>
        <w:t>gtest</w:t>
      </w:r>
      <w:proofErr w:type="spellEnd"/>
    </w:p>
    <w:p w:rsidR="00C431BB" w:rsidRDefault="00C431BB"/>
    <w:p w:rsidR="00C431BB" w:rsidRDefault="006E5A1C" w:rsidP="00C431BB">
      <w:ins w:id="52" w:author="Home PC" w:date="2013-06-22T13:29:00Z">
        <w:r>
          <w:t xml:space="preserve">The System K developers </w:t>
        </w:r>
      </w:ins>
      <w:del w:id="53" w:author="Home PC" w:date="2013-06-22T13:29:00Z">
        <w:r w:rsidR="004E1487" w:rsidDel="006E5A1C">
          <w:delText>We’re</w:delText>
        </w:r>
      </w:del>
      <w:r w:rsidR="004E1487">
        <w:t xml:space="preserve"> </w:t>
      </w:r>
      <w:ins w:id="54" w:author="Home PC" w:date="2013-06-22T13:29:00Z">
        <w:r>
          <w:t xml:space="preserve">are </w:t>
        </w:r>
      </w:ins>
      <w:r w:rsidR="004E1487">
        <w:t xml:space="preserve">always looking for ways to push the </w:t>
      </w:r>
      <w:del w:id="55" w:author="Home PC" w:date="2013-06-22T13:29:00Z">
        <w:r w:rsidR="004E1487" w:rsidDel="006E5A1C">
          <w:delText xml:space="preserve">boundaries of the </w:delText>
        </w:r>
      </w:del>
      <w:r w:rsidR="004E1487">
        <w:t xml:space="preserve">system </w:t>
      </w:r>
      <w:ins w:id="56" w:author="Home PC" w:date="2013-06-22T13:29:00Z">
        <w:r>
          <w:t xml:space="preserve">capability and functionality </w:t>
        </w:r>
      </w:ins>
      <w:r w:rsidR="004E1487">
        <w:t xml:space="preserve">with new </w:t>
      </w:r>
      <w:r w:rsidR="00C431BB">
        <w:t>tools</w:t>
      </w:r>
      <w:r w:rsidR="004E1487">
        <w:t xml:space="preserve"> and techniques. We have </w:t>
      </w:r>
      <w:r w:rsidR="00C431BB">
        <w:t>three</w:t>
      </w:r>
      <w:r w:rsidR="004E1487">
        <w:t xml:space="preserve"> primary goals </w:t>
      </w:r>
      <w:r w:rsidR="00C431BB">
        <w:t xml:space="preserve">when considering </w:t>
      </w:r>
      <w:ins w:id="57" w:author="Home PC" w:date="2013-06-22T13:30:00Z">
        <w:r>
          <w:t xml:space="preserve">new </w:t>
        </w:r>
      </w:ins>
      <w:r w:rsidR="00C431BB">
        <w:t xml:space="preserve">system </w:t>
      </w:r>
      <w:ins w:id="58" w:author="Home PC" w:date="2013-06-22T13:30:00Z">
        <w:r>
          <w:t>enhancements and improvements</w:t>
        </w:r>
      </w:ins>
      <w:del w:id="59" w:author="Home PC" w:date="2013-06-22T13:30:00Z">
        <w:r w:rsidR="00C431BB" w:rsidDel="006E5A1C">
          <w:delText>architecture</w:delText>
        </w:r>
      </w:del>
      <w:r w:rsidR="004E1487">
        <w:t>:</w:t>
      </w:r>
    </w:p>
    <w:p w:rsidR="004E1487" w:rsidRDefault="004E1487" w:rsidP="00C431BB">
      <w:pPr>
        <w:pStyle w:val="ListParagraph"/>
        <w:numPr>
          <w:ilvl w:val="0"/>
          <w:numId w:val="14"/>
        </w:numPr>
      </w:pPr>
      <w:r>
        <w:t xml:space="preserve">Performance </w:t>
      </w:r>
    </w:p>
    <w:p w:rsidR="004E1487" w:rsidRDefault="004E1487" w:rsidP="004E1487">
      <w:pPr>
        <w:pStyle w:val="ListParagraph"/>
        <w:numPr>
          <w:ilvl w:val="0"/>
          <w:numId w:val="14"/>
        </w:numPr>
      </w:pPr>
      <w:r>
        <w:t>Stability</w:t>
      </w:r>
    </w:p>
    <w:p w:rsidR="000C5F40" w:rsidRDefault="000C5F40" w:rsidP="004E1487">
      <w:pPr>
        <w:pStyle w:val="ListParagraph"/>
        <w:numPr>
          <w:ilvl w:val="0"/>
          <w:numId w:val="14"/>
        </w:numPr>
      </w:pPr>
      <w:r>
        <w:t>Scalability</w:t>
      </w:r>
    </w:p>
    <w:p w:rsidR="00322111" w:rsidRDefault="00322111" w:rsidP="004E1487"/>
    <w:p w:rsidR="004E1487" w:rsidRDefault="00C431BB" w:rsidP="004E1487">
      <w:r>
        <w:t xml:space="preserve">System K was developed purely from open source products and is distributed under the GNU LGPL license. </w:t>
      </w:r>
    </w:p>
    <w:p w:rsidR="005D2E65" w:rsidRDefault="005D2E65" w:rsidP="005D2E65">
      <w:pPr>
        <w:pStyle w:val="Heading2"/>
      </w:pPr>
      <w:r>
        <w:t>Future Directions</w:t>
      </w:r>
    </w:p>
    <w:p w:rsidR="000C5F40" w:rsidRDefault="000C5F40" w:rsidP="000C5F40">
      <w:moveFromRangeStart w:id="60" w:author="Home PC" w:date="2013-06-22T13:32:00Z" w:name="move359671275"/>
      <w:moveFrom w:id="61" w:author="Home PC" w:date="2013-06-22T13:32:00Z">
        <w:r w:rsidDel="006E5A1C">
          <w:t xml:space="preserve">System K was designed and built to trade and manage spot FX trading across multiple exchanges with extremely low touch execution. </w:t>
        </w:r>
        <w:moveFromRangeStart w:id="62" w:author="Home PC" w:date="2013-06-22T13:32:00Z" w:name="move359671302"/>
        <w:moveFromRangeEnd w:id="60"/>
        <w:r w:rsidDel="006E5A1C">
          <w:t>We’re actively expanding to other delta 1 asset classes</w:t>
        </w:r>
        <w:r w:rsidR="00322111" w:rsidDel="006E5A1C">
          <w:t xml:space="preserve"> out of the box. </w:t>
        </w:r>
      </w:moveFrom>
      <w:moveFromRangeEnd w:id="62"/>
    </w:p>
    <w:p w:rsidR="000C5F40" w:rsidRDefault="000C5F40" w:rsidP="000C5F40"/>
    <w:p w:rsidR="00A9096F" w:rsidRDefault="000C5F40" w:rsidP="00166C1C">
      <w:r>
        <w:t xml:space="preserve">Since </w:t>
      </w:r>
      <w:del w:id="63" w:author="Home PC" w:date="2013-06-22T13:31:00Z">
        <w:r w:rsidDel="006E5A1C">
          <w:delText xml:space="preserve">we’re </w:delText>
        </w:r>
      </w:del>
      <w:ins w:id="64" w:author="Home PC" w:date="2013-06-22T13:31:00Z">
        <w:r w:rsidR="006E5A1C">
          <w:t>the developers are</w:t>
        </w:r>
        <w:r w:rsidR="006E5A1C">
          <w:t xml:space="preserve"> </w:t>
        </w:r>
      </w:ins>
      <w:r>
        <w:t xml:space="preserve">always trying to improve performance, stability, and scalability </w:t>
      </w:r>
      <w:del w:id="65" w:author="Home PC" w:date="2013-06-22T13:31:00Z">
        <w:r w:rsidDel="006E5A1C">
          <w:delText xml:space="preserve">we’re </w:delText>
        </w:r>
      </w:del>
      <w:ins w:id="66" w:author="Home PC" w:date="2013-06-22T13:31:00Z">
        <w:r w:rsidR="006E5A1C">
          <w:t>they are</w:t>
        </w:r>
        <w:r w:rsidR="006E5A1C">
          <w:t xml:space="preserve"> </w:t>
        </w:r>
      </w:ins>
      <w:r>
        <w:t xml:space="preserve">currently evaluating </w:t>
      </w:r>
      <w:proofErr w:type="spellStart"/>
      <w:r>
        <w:t>NoSQL</w:t>
      </w:r>
      <w:proofErr w:type="spellEnd"/>
      <w:r>
        <w:t xml:space="preserve"> databases for reporting, a new open source FIX engine which promises to be </w:t>
      </w:r>
      <w:r w:rsidR="00C431BB">
        <w:t xml:space="preserve">50% faster than the current </w:t>
      </w:r>
      <w:proofErr w:type="spellStart"/>
      <w:r w:rsidR="00C431BB">
        <w:t>QuickFIX</w:t>
      </w:r>
      <w:proofErr w:type="spellEnd"/>
      <w:r w:rsidR="00C431BB">
        <w:t xml:space="preserve">/C++ release. </w:t>
      </w:r>
    </w:p>
    <w:p w:rsidR="00C431BB" w:rsidRDefault="00C431BB" w:rsidP="00166C1C">
      <w:pPr>
        <w:rPr>
          <w:ins w:id="67" w:author="Home PC" w:date="2013-06-22T13:32:00Z"/>
        </w:rPr>
      </w:pPr>
    </w:p>
    <w:p w:rsidR="006E5A1C" w:rsidRDefault="006E5A1C" w:rsidP="00166C1C">
      <w:moveToRangeStart w:id="68" w:author="Home PC" w:date="2013-06-22T13:32:00Z" w:name="move359671302"/>
      <w:moveTo w:id="69" w:author="Home PC" w:date="2013-06-22T13:32:00Z">
        <w:del w:id="70" w:author="Home PC" w:date="2013-06-22T13:32:00Z">
          <w:r w:rsidDel="006E5A1C">
            <w:delText>We’re</w:delText>
          </w:r>
        </w:del>
      </w:moveTo>
      <w:ins w:id="71" w:author="Home PC" w:date="2013-06-22T13:32:00Z">
        <w:r>
          <w:t>They are also</w:t>
        </w:r>
      </w:ins>
      <w:moveTo w:id="72" w:author="Home PC" w:date="2013-06-22T13:32:00Z">
        <w:r>
          <w:t xml:space="preserve"> actively expanding to other delta 1 asset classes </w:t>
        </w:r>
      </w:moveTo>
      <w:ins w:id="73" w:author="Home PC" w:date="2013-06-22T13:33:00Z">
        <w:r>
          <w:t xml:space="preserve">as a part of the core product offering. </w:t>
        </w:r>
      </w:ins>
      <w:bookmarkStart w:id="74" w:name="_GoBack"/>
      <w:bookmarkEnd w:id="74"/>
      <w:moveTo w:id="75" w:author="Home PC" w:date="2013-06-22T13:32:00Z">
        <w:r>
          <w:t>out of the box.</w:t>
        </w:r>
      </w:moveTo>
      <w:moveToRangeEnd w:id="68"/>
    </w:p>
    <w:p w:rsidR="00322111" w:rsidRDefault="00322111" w:rsidP="00963477">
      <w:pPr>
        <w:pStyle w:val="Heading2"/>
      </w:pPr>
      <w:r>
        <w:lastRenderedPageBreak/>
        <w:t>More Information</w:t>
      </w:r>
    </w:p>
    <w:p w:rsidR="00322111" w:rsidRDefault="00322111" w:rsidP="00166C1C"/>
    <w:p w:rsidR="00322111" w:rsidRDefault="00322111" w:rsidP="00166C1C">
      <w:r>
        <w:t xml:space="preserve">For further information </w:t>
      </w:r>
      <w:r w:rsidR="00963477">
        <w:t xml:space="preserve">please </w:t>
      </w:r>
      <w:del w:id="76" w:author="Home PC" w:date="2013-06-22T13:31:00Z">
        <w:r w:rsidR="00963477" w:rsidDel="006E5A1C">
          <w:delText>get in touch any way you like</w:delText>
        </w:r>
      </w:del>
      <w:ins w:id="77" w:author="Home PC" w:date="2013-06-22T13:31:00Z">
        <w:r w:rsidR="006E5A1C">
          <w:t>contact us directly</w:t>
        </w:r>
      </w:ins>
      <w:r w:rsidR="00963477">
        <w:t>.</w:t>
      </w:r>
    </w:p>
    <w:p w:rsidR="00322111" w:rsidRDefault="00322111" w:rsidP="00166C1C"/>
    <w:p w:rsidR="00322111" w:rsidRDefault="00322111" w:rsidP="00166C1C">
      <w:r>
        <w:t xml:space="preserve">Email: </w:t>
      </w:r>
      <w:hyperlink r:id="rId8" w:history="1">
        <w:r w:rsidRPr="001C0429">
          <w:rPr>
            <w:rStyle w:val="Hyperlink"/>
          </w:rPr>
          <w:t>info@capitalkpartners.com</w:t>
        </w:r>
      </w:hyperlink>
    </w:p>
    <w:p w:rsidR="00322111" w:rsidRDefault="00322111" w:rsidP="00166C1C">
      <w:r>
        <w:t>Phone: +31655836711</w:t>
      </w:r>
    </w:p>
    <w:p w:rsidR="00322111" w:rsidRDefault="00322111" w:rsidP="00166C1C">
      <w:r>
        <w:t>Twitter: @</w:t>
      </w:r>
      <w:proofErr w:type="spellStart"/>
      <w:r>
        <w:t>capkpartners</w:t>
      </w:r>
      <w:proofErr w:type="spellEnd"/>
    </w:p>
    <w:sectPr w:rsidR="00322111" w:rsidSect="00166C1C">
      <w:headerReference w:type="default" r:id="rId9"/>
      <w:footerReference w:type="even" r:id="rId10"/>
      <w:footerReference w:type="default" r:id="rId11"/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51E" w:rsidRDefault="005A651E">
      <w:r>
        <w:separator/>
      </w:r>
    </w:p>
  </w:endnote>
  <w:endnote w:type="continuationSeparator" w:id="0">
    <w:p w:rsidR="005A651E" w:rsidRDefault="005A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87" w:rsidRDefault="004E1487" w:rsidP="00166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1487" w:rsidRDefault="004E1487" w:rsidP="00166C1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87" w:rsidRDefault="004E1487" w:rsidP="00166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5A1C">
      <w:rPr>
        <w:rStyle w:val="PageNumber"/>
        <w:noProof/>
      </w:rPr>
      <w:t>2</w:t>
    </w:r>
    <w:r>
      <w:rPr>
        <w:rStyle w:val="PageNumber"/>
      </w:rPr>
      <w:fldChar w:fldCharType="end"/>
    </w:r>
  </w:p>
  <w:p w:rsidR="004E1487" w:rsidRDefault="004E1487" w:rsidP="00166C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51E" w:rsidRDefault="005A651E">
      <w:r>
        <w:separator/>
      </w:r>
    </w:p>
  </w:footnote>
  <w:footnote w:type="continuationSeparator" w:id="0">
    <w:p w:rsidR="005A651E" w:rsidRDefault="005A6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F40" w:rsidRPr="000C5F40" w:rsidRDefault="00160D54" w:rsidP="000C5F40">
    <w:pPr>
      <w:pStyle w:val="Header"/>
      <w:jc w:val="center"/>
      <w:rPr>
        <w:rFonts w:ascii="Times New Roman" w:hAnsi="Times New Roman"/>
        <w:color w:val="7F7F7F" w:themeColor="text1" w:themeTint="80"/>
        <w:sz w:val="72"/>
      </w:rPr>
    </w:pPr>
    <w:r>
      <w:rPr>
        <w:rFonts w:ascii="Times New Roman" w:hAnsi="Times New Roman"/>
        <w:color w:val="7F7F7F" w:themeColor="text1" w:themeTint="80"/>
        <w:sz w:val="72"/>
      </w:rPr>
      <w:t>Capital K Partners B.V.</w:t>
    </w:r>
  </w:p>
  <w:p w:rsidR="000C5F40" w:rsidRDefault="000C5F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59E3"/>
    <w:multiLevelType w:val="hybridMultilevel"/>
    <w:tmpl w:val="DA0C9058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79B9"/>
    <w:multiLevelType w:val="hybridMultilevel"/>
    <w:tmpl w:val="B36230DC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96D63"/>
    <w:multiLevelType w:val="hybridMultilevel"/>
    <w:tmpl w:val="9FA40284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D49A6"/>
    <w:multiLevelType w:val="hybridMultilevel"/>
    <w:tmpl w:val="23ACE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E20B9"/>
    <w:multiLevelType w:val="hybridMultilevel"/>
    <w:tmpl w:val="47A611E4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30A17"/>
    <w:multiLevelType w:val="hybridMultilevel"/>
    <w:tmpl w:val="90325D36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4FD3"/>
    <w:multiLevelType w:val="hybridMultilevel"/>
    <w:tmpl w:val="1B76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70E5E"/>
    <w:multiLevelType w:val="hybridMultilevel"/>
    <w:tmpl w:val="978C3FE4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24160"/>
    <w:multiLevelType w:val="hybridMultilevel"/>
    <w:tmpl w:val="A87C22C0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D6016"/>
    <w:multiLevelType w:val="hybridMultilevel"/>
    <w:tmpl w:val="DA4A0420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16EB4"/>
    <w:multiLevelType w:val="hybridMultilevel"/>
    <w:tmpl w:val="9AA06AFC"/>
    <w:lvl w:ilvl="0" w:tplc="DCF2E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111E6"/>
    <w:multiLevelType w:val="hybridMultilevel"/>
    <w:tmpl w:val="B3C8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7447A"/>
    <w:multiLevelType w:val="hybridMultilevel"/>
    <w:tmpl w:val="B070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C3B07"/>
    <w:multiLevelType w:val="hybridMultilevel"/>
    <w:tmpl w:val="2B9C7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12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1C"/>
    <w:rsid w:val="000B1F5D"/>
    <w:rsid w:val="000C5F40"/>
    <w:rsid w:val="00160D54"/>
    <w:rsid w:val="00166C1C"/>
    <w:rsid w:val="00291FBA"/>
    <w:rsid w:val="00303BE2"/>
    <w:rsid w:val="00322111"/>
    <w:rsid w:val="00362F56"/>
    <w:rsid w:val="004E1487"/>
    <w:rsid w:val="00594A22"/>
    <w:rsid w:val="005A651E"/>
    <w:rsid w:val="005D2E65"/>
    <w:rsid w:val="006977D0"/>
    <w:rsid w:val="006E5A1C"/>
    <w:rsid w:val="00817F7A"/>
    <w:rsid w:val="008A207B"/>
    <w:rsid w:val="00963477"/>
    <w:rsid w:val="00A9096F"/>
    <w:rsid w:val="00C26512"/>
    <w:rsid w:val="00C431BB"/>
    <w:rsid w:val="00DE20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- CAPK"/>
    <w:qFormat/>
    <w:rsid w:val="00C431BB"/>
    <w:rPr>
      <w:rFonts w:ascii="Arial" w:hAnsi="Arial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BB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31BB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C1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66C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C1C"/>
  </w:style>
  <w:style w:type="character" w:styleId="PageNumber">
    <w:name w:val="page number"/>
    <w:basedOn w:val="DefaultParagraphFont"/>
    <w:uiPriority w:val="99"/>
    <w:semiHidden/>
    <w:unhideWhenUsed/>
    <w:rsid w:val="00166C1C"/>
  </w:style>
  <w:style w:type="character" w:customStyle="1" w:styleId="apple-converted-space">
    <w:name w:val="apple-converted-space"/>
    <w:basedOn w:val="DefaultParagraphFont"/>
    <w:rsid w:val="00166C1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C1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C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66C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F40"/>
  </w:style>
  <w:style w:type="paragraph" w:styleId="Title">
    <w:name w:val="Title"/>
    <w:aliases w:val="Title - CAPK"/>
    <w:basedOn w:val="Normal"/>
    <w:next w:val="Normal"/>
    <w:link w:val="TitleChar"/>
    <w:uiPriority w:val="10"/>
    <w:qFormat/>
    <w:rsid w:val="00160D54"/>
    <w:pPr>
      <w:spacing w:after="30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leChar">
    <w:name w:val="Title Char"/>
    <w:aliases w:val="Title - CAPK Char"/>
    <w:basedOn w:val="DefaultParagraphFont"/>
    <w:link w:val="Title"/>
    <w:uiPriority w:val="10"/>
    <w:rsid w:val="00160D54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1C"/>
    <w:rPr>
      <w:rFonts w:ascii="Tahoma" w:hAnsi="Tahoma" w:cs="Tahoma"/>
      <w:color w:val="595959" w:themeColor="text1" w:themeTint="A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- CAPK"/>
    <w:qFormat/>
    <w:rsid w:val="00C431BB"/>
    <w:rPr>
      <w:rFonts w:ascii="Arial" w:hAnsi="Arial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BB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31BB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C1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66C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C1C"/>
  </w:style>
  <w:style w:type="character" w:styleId="PageNumber">
    <w:name w:val="page number"/>
    <w:basedOn w:val="DefaultParagraphFont"/>
    <w:uiPriority w:val="99"/>
    <w:semiHidden/>
    <w:unhideWhenUsed/>
    <w:rsid w:val="00166C1C"/>
  </w:style>
  <w:style w:type="character" w:customStyle="1" w:styleId="apple-converted-space">
    <w:name w:val="apple-converted-space"/>
    <w:basedOn w:val="DefaultParagraphFont"/>
    <w:rsid w:val="00166C1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C1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6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C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66C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F40"/>
  </w:style>
  <w:style w:type="paragraph" w:styleId="Title">
    <w:name w:val="Title"/>
    <w:aliases w:val="Title - CAPK"/>
    <w:basedOn w:val="Normal"/>
    <w:next w:val="Normal"/>
    <w:link w:val="TitleChar"/>
    <w:uiPriority w:val="10"/>
    <w:qFormat/>
    <w:rsid w:val="00160D54"/>
    <w:pPr>
      <w:spacing w:after="30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leChar">
    <w:name w:val="Title Char"/>
    <w:aliases w:val="Title - CAPK Char"/>
    <w:basedOn w:val="DefaultParagraphFont"/>
    <w:link w:val="Title"/>
    <w:uiPriority w:val="10"/>
    <w:rsid w:val="00160D54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1C"/>
    <w:rPr>
      <w:rFonts w:ascii="Tahoma" w:hAnsi="Tahoma" w:cs="Tahoma"/>
      <w:color w:val="595959" w:themeColor="text1" w:themeTint="A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apitalkpartner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System K</vt:lpstr>
    </vt:vector>
  </TitlesOfParts>
  <Company>Capital K Partners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System K</dc:title>
  <dc:creator>Timir Karia</dc:creator>
  <cp:lastModifiedBy>Home PC</cp:lastModifiedBy>
  <cp:revision>3</cp:revision>
  <cp:lastPrinted>2013-06-20T12:20:00Z</cp:lastPrinted>
  <dcterms:created xsi:type="dcterms:W3CDTF">2013-06-22T17:19:00Z</dcterms:created>
  <dcterms:modified xsi:type="dcterms:W3CDTF">2013-06-22T17:33:00Z</dcterms:modified>
</cp:coreProperties>
</file>